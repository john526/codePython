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141C6B" w:rsidR="00C74BF2" w:rsidP="00C74BF2" w:rsidRDefault="00C74BF2" w14:paraId="5F08764A" w14:textId="77777777">
      <w:pPr>
        <w:pStyle w:val="Heading1"/>
        <w:spacing w:after="120" w:line="240" w:lineRule="auto"/>
        <w:rPr>
          <w:bCs/>
          <w:noProof/>
          <w:color w:val="4E5B61"/>
          <w:sz w:val="40"/>
          <w:szCs w:val="28"/>
          <w:lang w:eastAsia="en-NZ"/>
        </w:rPr>
      </w:pPr>
      <w:r w:rsidRPr="00141C6B">
        <w:rPr>
          <w:bCs/>
          <w:noProof/>
          <w:color w:val="4E5B61"/>
          <w:sz w:val="40"/>
          <w:szCs w:val="28"/>
          <w:lang w:eastAsia="en-NZ"/>
        </w:rPr>
        <w:t xml:space="preserve">News story </w:t>
      </w:r>
    </w:p>
    <w:p w:rsidRPr="00171D76" w:rsidR="00C74BF2" w:rsidP="00C74BF2" w:rsidRDefault="00C74BF2" w14:paraId="5F08764B" w14:textId="77777777">
      <w:pPr>
        <w:spacing w:after="0" w:line="240" w:lineRule="auto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4678"/>
        <w:gridCol w:w="2552"/>
      </w:tblGrid>
      <w:tr w:rsidRPr="00171D76" w:rsidR="00C74BF2" w:rsidTr="7745CC38" w14:paraId="5F08764E" w14:textId="77777777">
        <w:tc>
          <w:tcPr>
            <w:tcW w:w="2263" w:type="dxa"/>
            <w:tcMar/>
          </w:tcPr>
          <w:p w:rsidRPr="00D8472E" w:rsidR="00C74BF2" w:rsidP="7745CC38" w:rsidRDefault="64BF9503" w14:paraId="5F08764C" w14:textId="7ECD918D">
            <w:pPr>
              <w:pStyle w:val="Tabletext"/>
              <w:rPr>
                <w:b w:val="1"/>
                <w:bCs w:val="1"/>
                <w:sz w:val="24"/>
                <w:szCs w:val="24"/>
                <w:rPrChange w:author="Peter Dolan" w:date="2020-09-09T11:17:45.7330116" w:id="1919153999">
                  <w:rPr/>
                </w:rPrChange>
              </w:rPr>
              <w:pPrChange w:author="Peter Dolan" w:date="2020-09-09T11:17:45.7330116" w:id="1984232990">
                <w:pPr>
                  <w:pStyle w:val="Tabletext"/>
                </w:pPr>
              </w:pPrChange>
            </w:pPr>
            <w:r w:rsidRPr="7745CC38">
              <w:rPr>
                <w:b w:val="1"/>
                <w:bCs w:val="1"/>
                <w:sz w:val="24"/>
                <w:szCs w:val="24"/>
                <w:rPrChange w:author="Peter Dolan" w:date="2020-09-09T11:17:45.7330116" w:id="1230535040">
                  <w:rPr>
                    <w:b/>
                    <w:bCs/>
                    <w:sz w:val="24"/>
                  </w:rPr>
                </w:rPrChange>
              </w:rPr>
              <w:t>Name of DocSet</w:t>
            </w:r>
            <w:ins w:author="Peter Dolan" w:date="2020-09-09T11:17:45.7330116" w:id="241162740">
              <w:r w:rsidRPr="7745CC38" w:rsidR="7745CC38">
                <w:rPr>
                  <w:b w:val="1"/>
                  <w:bCs w:val="1"/>
                  <w:sz w:val="24"/>
                  <w:szCs w:val="24"/>
                  <w:rPrChange w:author="Peter Dolan" w:date="2020-09-09T11:17:45.7330116" w:id="996055031">
                    <w:rPr>
                      <w:b/>
                      <w:bCs/>
                      <w:sz w:val="24"/>
                    </w:rPr>
                  </w:rPrChange>
                </w:rPr>
                <w:t xml:space="preserve"> </w:t>
              </w:r>
            </w:ins>
          </w:p>
        </w:tc>
        <w:tc>
          <w:tcPr>
            <w:tcW w:w="7230" w:type="dxa"/>
            <w:gridSpan w:val="2"/>
            <w:tcMar/>
            <w:tcPrChange w:author="Peter Dolan" w:date="2020-09-09T11:17:45.7330116" w:id="870613397">
              <w:tcPr>
                <w:tcW w:w="7230" w:type="dxa"/>
                <w:gridSpan w:val="2"/>
              </w:tcPr>
            </w:tcPrChange>
          </w:tcPr>
          <w:p w:rsidRPr="00C21D36" w:rsidR="00C74BF2" w:rsidP="64BF9503" w:rsidRDefault="64BF9503" w14:paraId="5F08764D" w14:textId="77777777">
            <w:pPr>
              <w:pStyle w:val="NormalWeb"/>
              <w:rPr>
                <w:rFonts w:asciiTheme="minorHAnsi" w:hAnsiTheme="minorHAnsi"/>
                <w:b/>
                <w:bCs/>
              </w:rPr>
            </w:pPr>
            <w:r w:rsidRPr="64BF9503">
              <w:rPr>
                <w:rFonts w:asciiTheme="minorHAnsi" w:hAnsiTheme="minorHAnsi"/>
                <w:b/>
                <w:bCs/>
              </w:rPr>
              <w:t>Electronic card transactions: August 2020</w:t>
            </w:r>
          </w:p>
        </w:tc>
      </w:tr>
      <w:tr w:rsidRPr="00171D76" w:rsidR="00C74BF2" w:rsidTr="7745CC38" w14:paraId="5F087652" w14:textId="77777777">
        <w:tc>
          <w:tcPr>
            <w:tcW w:w="2263" w:type="dxa"/>
            <w:tcMar/>
          </w:tcPr>
          <w:p w:rsidRPr="00171D76" w:rsidR="00C74BF2" w:rsidP="64BF9503" w:rsidRDefault="64BF9503" w14:paraId="5F08764F" w14:textId="77777777">
            <w:pPr>
              <w:pStyle w:val="Tabletext"/>
              <w:rPr>
                <w:sz w:val="20"/>
                <w:szCs w:val="20"/>
              </w:rPr>
            </w:pPr>
            <w:r w:rsidRPr="64BF9503">
              <w:rPr>
                <w:sz w:val="20"/>
                <w:szCs w:val="20"/>
              </w:rPr>
              <w:t>Release date</w:t>
            </w:r>
          </w:p>
        </w:tc>
        <w:tc>
          <w:tcPr>
            <w:tcW w:w="4678" w:type="dxa"/>
            <w:tcMar/>
          </w:tcPr>
          <w:p w:rsidR="00C74BF2" w:rsidP="64BF9503" w:rsidRDefault="64BF9503" w14:paraId="5F087650" w14:textId="77777777">
            <w:pPr>
              <w:pStyle w:val="Tabletext"/>
              <w:rPr>
                <w:sz w:val="20"/>
                <w:szCs w:val="20"/>
              </w:rPr>
            </w:pPr>
            <w:r w:rsidRPr="64BF9503">
              <w:rPr>
                <w:sz w:val="20"/>
                <w:szCs w:val="20"/>
              </w:rPr>
              <w:t>10 September 2020</w:t>
            </w:r>
          </w:p>
        </w:tc>
        <w:tc>
          <w:tcPr>
            <w:tcW w:w="2552" w:type="dxa"/>
            <w:tcMar/>
          </w:tcPr>
          <w:p w:rsidR="00C74BF2" w:rsidP="64BF9503" w:rsidRDefault="64BF9503" w14:paraId="5F087651" w14:textId="77777777">
            <w:pPr>
              <w:pStyle w:val="Tabletext"/>
              <w:rPr>
                <w:sz w:val="20"/>
                <w:szCs w:val="20"/>
              </w:rPr>
            </w:pPr>
            <w:r w:rsidRPr="64BF9503">
              <w:rPr>
                <w:sz w:val="20"/>
                <w:szCs w:val="20"/>
              </w:rPr>
              <w:t>Job no:</w:t>
            </w:r>
            <w:r>
              <w:t xml:space="preserve"> </w:t>
            </w:r>
            <w:r w:rsidRPr="64BF9503">
              <w:rPr>
                <w:sz w:val="20"/>
                <w:szCs w:val="20"/>
              </w:rPr>
              <w:t>13379</w:t>
            </w:r>
          </w:p>
        </w:tc>
      </w:tr>
      <w:tr w:rsidRPr="00171D76" w:rsidR="00C74BF2" w:rsidTr="7745CC38" w14:paraId="5F087656" w14:textId="77777777">
        <w:tc>
          <w:tcPr>
            <w:tcW w:w="9493" w:type="dxa"/>
            <w:gridSpan w:val="3"/>
            <w:tcMar/>
            <w:tcPrChange w:author="Peter Dolan" w:date="2020-09-09T11:17:45.7330116" w:id="1401546372">
              <w:tcPr>
                <w:tcW w:w="9493" w:type="dxa"/>
                <w:gridSpan w:val="3"/>
              </w:tcPr>
            </w:tcPrChange>
          </w:tcPr>
          <w:p w:rsidR="00C74BF2" w:rsidP="64BF9503" w:rsidRDefault="64BF9503" w14:paraId="5F087653" w14:textId="77777777">
            <w:pPr>
              <w:pStyle w:val="Tabletext"/>
              <w:rPr>
                <w:sz w:val="20"/>
                <w:szCs w:val="20"/>
              </w:rPr>
            </w:pPr>
            <w:r w:rsidRPr="64BF9503">
              <w:rPr>
                <w:sz w:val="20"/>
                <w:szCs w:val="20"/>
              </w:rPr>
              <w:t>Topics in your story we could use for an image on the website:</w:t>
            </w:r>
          </w:p>
          <w:p w:rsidR="00C74BF2" w:rsidP="00C74BF2" w:rsidRDefault="00C74BF2" w14:paraId="5F087654" w14:textId="77777777">
            <w:pPr>
              <w:pStyle w:val="Tabletex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Pr="00AD3FB5" w:rsidR="00C74BF2" w:rsidP="00C74BF2" w:rsidRDefault="00C74BF2" w14:paraId="5F087655" w14:textId="77777777">
            <w:pPr>
              <w:pStyle w:val="Tabletext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</w:tbl>
    <w:p w:rsidRPr="009402BF" w:rsidR="00C74BF2" w:rsidP="64BF9503" w:rsidRDefault="64BF9503" w14:paraId="5F087657" w14:textId="77777777">
      <w:pPr>
        <w:pStyle w:val="Heading2"/>
        <w:keepNext/>
        <w:keepLines/>
        <w:spacing w:before="240" w:after="60" w:line="360" w:lineRule="exact"/>
        <w:rPr>
          <w:rFonts w:ascii="Source Sans Pro Semibold" w:hAnsi="Source Sans Pro Semibold" w:eastAsiaTheme="majorEastAsia" w:cstheme="majorBidi"/>
          <w:b w:val="0"/>
          <w:color w:val="706F6F"/>
          <w:sz w:val="32"/>
          <w:szCs w:val="32"/>
        </w:rPr>
      </w:pPr>
      <w:bookmarkStart w:name="_Toc267057207" w:id="0"/>
      <w:bookmarkStart w:name="_Toc476663087" w:id="1"/>
      <w:bookmarkStart w:name="_Toc476670672" w:id="2"/>
      <w:r w:rsidRPr="64BF9503">
        <w:rPr>
          <w:rFonts w:ascii="Source Sans Pro Semibold" w:hAnsi="Source Sans Pro Semibold" w:eastAsiaTheme="majorEastAsia" w:cstheme="majorBidi"/>
          <w:b w:val="0"/>
          <w:color w:val="706F6F"/>
          <w:sz w:val="32"/>
          <w:szCs w:val="32"/>
        </w:rPr>
        <w:t>Is there a related release?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7938"/>
      </w:tblGrid>
      <w:tr w:rsidR="00C74BF2" w:rsidTr="64BF9503" w14:paraId="5F08765A" w14:textId="77777777">
        <w:tc>
          <w:tcPr>
            <w:tcW w:w="1555" w:type="dxa"/>
            <w:vAlign w:val="center"/>
          </w:tcPr>
          <w:bookmarkEnd w:id="0"/>
          <w:p w:rsidRPr="00FA5C6E" w:rsidR="00C74BF2" w:rsidP="64BF9503" w:rsidRDefault="64BF9503" w14:paraId="5F087658" w14:textId="77777777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64BF9503">
              <w:rPr>
                <w:b/>
                <w:bCs/>
                <w:sz w:val="22"/>
                <w:szCs w:val="22"/>
              </w:rPr>
              <w:t xml:space="preserve">Release title </w:t>
            </w:r>
          </w:p>
        </w:tc>
        <w:tc>
          <w:tcPr>
            <w:tcW w:w="7938" w:type="dxa"/>
          </w:tcPr>
          <w:p w:rsidRPr="008F657E" w:rsidR="00C74BF2" w:rsidP="00BE44DC" w:rsidRDefault="00C74BF2" w14:paraId="5F087659" w14:textId="77777777">
            <w:pPr>
              <w:pStyle w:val="Tabletext"/>
              <w:rPr>
                <w:b/>
                <w:sz w:val="22"/>
                <w:szCs w:val="22"/>
              </w:rPr>
            </w:pPr>
          </w:p>
        </w:tc>
      </w:tr>
      <w:tr w:rsidR="00C74BF2" w:rsidTr="64BF9503" w14:paraId="5F08765D" w14:textId="77777777">
        <w:trPr>
          <w:trHeight w:val="255"/>
        </w:trPr>
        <w:tc>
          <w:tcPr>
            <w:tcW w:w="1555" w:type="dxa"/>
            <w:vAlign w:val="center"/>
          </w:tcPr>
          <w:p w:rsidRPr="00D4326C" w:rsidR="00C74BF2" w:rsidP="64BF9503" w:rsidRDefault="64BF9503" w14:paraId="5F08765B" w14:textId="77777777">
            <w:pPr>
              <w:pStyle w:val="Tabletext"/>
              <w:rPr>
                <w:sz w:val="20"/>
                <w:szCs w:val="20"/>
              </w:rPr>
            </w:pPr>
            <w:r w:rsidRPr="64BF9503">
              <w:rPr>
                <w:sz w:val="20"/>
                <w:szCs w:val="20"/>
              </w:rPr>
              <w:t>Release date</w:t>
            </w:r>
          </w:p>
        </w:tc>
        <w:tc>
          <w:tcPr>
            <w:tcW w:w="7938" w:type="dxa"/>
          </w:tcPr>
          <w:p w:rsidRPr="00566997" w:rsidR="00C74BF2" w:rsidP="00BE44DC" w:rsidRDefault="00C74BF2" w14:paraId="5F08765C" w14:textId="77777777">
            <w:pPr>
              <w:pStyle w:val="Tabletext"/>
            </w:pPr>
          </w:p>
        </w:tc>
      </w:tr>
      <w:bookmarkEnd w:id="1"/>
      <w:bookmarkEnd w:id="2"/>
    </w:tbl>
    <w:p w:rsidR="00C74BF2" w:rsidP="00C74BF2" w:rsidRDefault="00C74BF2" w14:paraId="5F08765E" w14:textId="77777777">
      <w:pPr>
        <w:rPr>
          <w:rStyle w:val="Hyperlink"/>
        </w:rPr>
      </w:pPr>
    </w:p>
    <w:p w:rsidRPr="007F3997" w:rsidR="00C74BF2" w:rsidP="64BF9503" w:rsidRDefault="64BF9503" w14:paraId="5F087662" w14:textId="129AD326">
      <w:pPr>
        <w:pStyle w:val="Heading2"/>
        <w:rPr>
          <w:rFonts w:ascii="Source Sans Pro" w:hAnsi="Source Sans Pro"/>
        </w:rPr>
      </w:pPr>
      <w:r w:rsidRPr="64BF9503">
        <w:rPr>
          <w:rFonts w:ascii="Source Sans Pro" w:hAnsi="Source Sans Pro"/>
        </w:rPr>
        <w:t xml:space="preserve">Hospitality struggles under higher </w:t>
      </w:r>
      <w:r w:rsidR="00B41133">
        <w:rPr>
          <w:rFonts w:ascii="Source Sans Pro" w:hAnsi="Source Sans Pro"/>
        </w:rPr>
        <w:t>COVID</w:t>
      </w:r>
      <w:r w:rsidRPr="64BF9503">
        <w:rPr>
          <w:rFonts w:ascii="Source Sans Pro" w:hAnsi="Source Sans Pro"/>
        </w:rPr>
        <w:t>-19 alert level restrictions</w:t>
      </w:r>
    </w:p>
    <w:p w:rsidR="007F3997" w:rsidP="007F3997" w:rsidRDefault="64BF9503" w14:paraId="11D83F69" w14:textId="1569AB56">
      <w:r>
        <w:t>Card spending on hospitality fell in August 2020, Stats NZ said today.</w:t>
      </w:r>
    </w:p>
    <w:p w:rsidR="007F3997" w:rsidP="007F3997" w:rsidRDefault="64BF9503" w14:paraId="11DEB678" w14:textId="58A3168B">
      <w:r>
        <w:t xml:space="preserve">“Spending on both eating out and accommodation away from home fell in August due to 19 days of </w:t>
      </w:r>
      <w:r w:rsidR="00B41133">
        <w:t>COVID</w:t>
      </w:r>
      <w:r>
        <w:t xml:space="preserve">-19 alert level 3 restrictions in Auckland and alert level 2 restrictions for </w:t>
      </w:r>
      <w:r w:rsidR="00B41133">
        <w:t xml:space="preserve">the </w:t>
      </w:r>
      <w:r>
        <w:t>rest of New Zealand</w:t>
      </w:r>
      <w:r w:rsidR="0019278F">
        <w:t>,</w:t>
      </w:r>
      <w:r>
        <w:t>”</w:t>
      </w:r>
      <w:r w:rsidR="0019278F">
        <w:t xml:space="preserve"> </w:t>
      </w:r>
      <w:r>
        <w:t xml:space="preserve">retail statistics manager Kathy Hicks said. </w:t>
      </w:r>
    </w:p>
    <w:p w:rsidR="00E64210" w:rsidP="007F3997" w:rsidRDefault="64BF9503" w14:paraId="2B7E5F49" w14:textId="3B9D29EE">
      <w:r>
        <w:t>In actual terms, spending on food and beverage services</w:t>
      </w:r>
      <w:r w:rsidR="00B41133">
        <w:t>,</w:t>
      </w:r>
      <w:r>
        <w:t xml:space="preserve"> which includes businesses such as cafes, restaurants, takeaway food, and bars, fell 13 percent ($115 million) compared with August 2019. This follows a</w:t>
      </w:r>
      <w:r w:rsidR="00B41133">
        <w:t>n</w:t>
      </w:r>
      <w:r>
        <w:t xml:space="preserve"> 1</w:t>
      </w:r>
      <w:r w:rsidR="003C4F1E">
        <w:t>1</w:t>
      </w:r>
      <w:r>
        <w:t xml:space="preserve"> percent ($92 million) increase in July 2020 compared with July 2019.</w:t>
      </w:r>
    </w:p>
    <w:p w:rsidR="00E33235" w:rsidP="007F3997" w:rsidRDefault="64BF9503" w14:paraId="3298551E" w14:textId="34751A0E">
      <w:r>
        <w:t xml:space="preserve">“Under level 3 in Auckland, cafes and restaurants could </w:t>
      </w:r>
      <w:r w:rsidR="0016277B">
        <w:t>onl</w:t>
      </w:r>
      <w:bookmarkStart w:name="_GoBack" w:id="3"/>
      <w:bookmarkEnd w:id="3"/>
      <w:r w:rsidR="0016277B">
        <w:t xml:space="preserve">y </w:t>
      </w:r>
      <w:r>
        <w:t>sell meals through contactless takeaways or home deliveries</w:t>
      </w:r>
      <w:r w:rsidR="0019278F">
        <w:t>.</w:t>
      </w:r>
      <w:r>
        <w:t xml:space="preserve"> </w:t>
      </w:r>
    </w:p>
    <w:p w:rsidRPr="007F3997" w:rsidR="00E33235" w:rsidP="007F3997" w:rsidRDefault="00E33235" w14:paraId="40025DCC" w14:textId="60A10067">
      <w:r w:rsidRPr="00863FBA">
        <w:t>“Under level 2, customers could dine in, though social distancing measures restricted the number of seats available, so most were still operating below normal levels</w:t>
      </w:r>
      <w:r w:rsidRPr="0019278F" w:rsidR="0019278F">
        <w:rPr>
          <w:rFonts w:cstheme="minorHAnsi"/>
          <w:color w:val="0B0C0C"/>
          <w:shd w:val="clear" w:color="auto" w:fill="FFFFFF"/>
        </w:rPr>
        <w:t xml:space="preserve">,” </w:t>
      </w:r>
      <w:r w:rsidRPr="0019278F" w:rsidR="0019278F">
        <w:rPr>
          <w:rFonts w:cstheme="minorHAnsi"/>
        </w:rPr>
        <w:t>Ms Hicks said</w:t>
      </w:r>
      <w:r w:rsidR="0019278F">
        <w:t>.</w:t>
      </w:r>
    </w:p>
    <w:p w:rsidR="00C74BF2" w:rsidP="64BF9503" w:rsidRDefault="003145F2" w14:paraId="5F087665" w14:textId="01E91D62">
      <w:pPr>
        <w:shd w:val="clear" w:color="auto" w:fill="FFFFFF" w:themeFill="background1"/>
        <w:spacing w:before="45" w:after="150" w:line="312" w:lineRule="atLeast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0E526E18" wp14:editId="42132D40">
            <wp:extent cx="5731510" cy="251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E2" w:rsidP="64BF9503" w:rsidRDefault="64BF9503" w14:paraId="6CDE5AE7" w14:textId="03A4C61D">
      <w:pPr>
        <w:shd w:val="clear" w:color="auto" w:fill="FFFFFF" w:themeFill="background1"/>
        <w:spacing w:before="45" w:after="150" w:line="312" w:lineRule="atLeast"/>
      </w:pPr>
      <w:r>
        <w:lastRenderedPageBreak/>
        <w:t>Spending on businesses such as motels, hotels, and other accommodation fell 41 percent ($77 million) compared with August 2019. This follows a 16 percent ($30 million) fall in July 2020 compared with July 2019.</w:t>
      </w:r>
    </w:p>
    <w:p w:rsidRPr="00A42229" w:rsidR="00731875" w:rsidP="64BF9503" w:rsidRDefault="64BF9503" w14:paraId="3B43D4D8" w14:textId="64DA5C4F">
      <w:pPr>
        <w:pStyle w:val="Heading2"/>
        <w:rPr>
          <w:rFonts w:ascii="Source Sans Pro" w:hAnsi="Source Sans Pro"/>
        </w:rPr>
      </w:pPr>
      <w:r w:rsidRPr="64BF9503">
        <w:rPr>
          <w:rFonts w:ascii="Source Sans Pro" w:hAnsi="Source Sans Pro"/>
        </w:rPr>
        <w:t>Card spending on travel and tourism struggles to lift</w:t>
      </w:r>
    </w:p>
    <w:p w:rsidRPr="005E1B78" w:rsidR="00C74BF2" w:rsidP="005E1B78" w:rsidRDefault="64BF9503" w14:paraId="5F087666" w14:textId="3623A4C9">
      <w:r w:rsidRPr="005E1B78">
        <w:t>“Spending on travel and tourism services also fell in August</w:t>
      </w:r>
      <w:r w:rsidR="00BE60DA">
        <w:t xml:space="preserve"> </w:t>
      </w:r>
      <w:r w:rsidR="00B41133">
        <w:t xml:space="preserve">2020 </w:t>
      </w:r>
      <w:r w:rsidR="00BE60DA">
        <w:t>compared with the July month</w:t>
      </w:r>
      <w:r w:rsidRPr="005E1B78">
        <w:t xml:space="preserve">, impacted by one-third of </w:t>
      </w:r>
      <w:r w:rsidR="00B41133">
        <w:t xml:space="preserve">the </w:t>
      </w:r>
      <w:r w:rsidRPr="005E1B78">
        <w:t>team of 5 million stay</w:t>
      </w:r>
      <w:r w:rsidR="00B41133">
        <w:t>ing</w:t>
      </w:r>
      <w:r w:rsidRPr="005E1B78">
        <w:t xml:space="preserve"> home under level 3 restrictions,” Ms Hicks said.</w:t>
      </w:r>
    </w:p>
    <w:p w:rsidR="0019278F" w:rsidP="0019278F" w:rsidRDefault="0019278F" w14:paraId="0C88652A" w14:textId="2DFD01D0">
      <w:pPr>
        <w:shd w:val="clear" w:color="auto" w:fill="FFFFFF" w:themeFill="background1"/>
        <w:spacing w:before="45" w:after="150" w:line="312" w:lineRule="atLeast"/>
      </w:pPr>
      <w:r w:rsidRPr="005E1B78">
        <w:t>Actual card spending on travel agency and tour arrangement services fell 97 percent ($144 million)</w:t>
      </w:r>
      <w:r>
        <w:t xml:space="preserve"> </w:t>
      </w:r>
      <w:r w:rsidRPr="005E1B78">
        <w:t xml:space="preserve">compared with August 2019. </w:t>
      </w:r>
    </w:p>
    <w:p w:rsidR="00BE60DA" w:rsidP="64BF9503" w:rsidRDefault="0019278F" w14:paraId="6D759400" w14:textId="76E5E46F">
      <w:pPr>
        <w:shd w:val="clear" w:color="auto" w:fill="FFFFFF" w:themeFill="background1"/>
        <w:spacing w:before="45" w:after="150" w:line="312" w:lineRule="atLeast"/>
      </w:pPr>
      <w:r w:rsidRPr="005E1B78" w:rsidDel="0019278F">
        <w:t xml:space="preserve"> </w:t>
      </w:r>
      <w:r w:rsidR="00BE60DA">
        <w:t>“</w:t>
      </w:r>
      <w:r>
        <w:t xml:space="preserve">This month’s fall followed a small recovery </w:t>
      </w:r>
      <w:r w:rsidRPr="005E1B78" w:rsidR="00F008BA">
        <w:t xml:space="preserve">in domestic travel and tourism in July, when New Zealand was under </w:t>
      </w:r>
      <w:r>
        <w:t xml:space="preserve">a </w:t>
      </w:r>
      <w:r w:rsidRPr="005E1B78" w:rsidR="00F008BA">
        <w:t>full month of alert level 1</w:t>
      </w:r>
      <w:r w:rsidR="00B41133">
        <w:t xml:space="preserve"> w</w:t>
      </w:r>
      <w:r w:rsidR="00424E2C">
        <w:t>ith</w:t>
      </w:r>
      <w:r w:rsidR="00B41133">
        <w:t xml:space="preserve"> restrictions lifted </w:t>
      </w:r>
      <w:r w:rsidRPr="005E1B78" w:rsidR="00F008BA">
        <w:t>except border controls</w:t>
      </w:r>
      <w:r w:rsidR="00B41133">
        <w:t>.</w:t>
      </w:r>
      <w:r w:rsidRPr="005E1B78" w:rsidR="00F008BA">
        <w:t>”</w:t>
      </w:r>
    </w:p>
    <w:p w:rsidRPr="005E1B78" w:rsidR="0019278F" w:rsidP="0019278F" w:rsidRDefault="0019278F" w14:paraId="2737D34C" w14:textId="77777777">
      <w:r w:rsidRPr="005E1B78">
        <w:t>Actual card spending on travel agency and tour arrangement services fell 68 percent ($8.4 million) compared with the July 2020 month.</w:t>
      </w:r>
    </w:p>
    <w:p w:rsidR="00F157A7" w:rsidP="64BF9503" w:rsidRDefault="0019278F" w14:paraId="77B0F7BA" w14:textId="27ACB81A">
      <w:pPr>
        <w:shd w:val="clear" w:color="auto" w:fill="FFFFFF" w:themeFill="background1"/>
        <w:spacing w:before="45" w:after="150" w:line="312" w:lineRule="atLeast"/>
      </w:pPr>
      <w:r w:rsidRPr="005E1B78" w:rsidDel="0019278F">
        <w:t xml:space="preserve"> </w:t>
      </w:r>
      <w:r w:rsidRPr="005E1B78" w:rsidR="00F157A7">
        <w:t>“Travel and tourism services continued to be affected by border closures to international visitors and</w:t>
      </w:r>
      <w:r w:rsidR="00F157A7">
        <w:t xml:space="preserve"> </w:t>
      </w:r>
      <w:r w:rsidR="00B41133">
        <w:t>by the</w:t>
      </w:r>
      <w:r w:rsidRPr="005E1B78" w:rsidR="00F157A7">
        <w:t xml:space="preserve"> lack of New Zealanders booking overseas travel</w:t>
      </w:r>
      <w:r w:rsidR="00B41133">
        <w:t>,</w:t>
      </w:r>
      <w:r w:rsidRPr="005E1B78" w:rsidR="00F157A7">
        <w:t>” Ms Hicks said.</w:t>
      </w:r>
    </w:p>
    <w:p w:rsidR="00485751" w:rsidP="64BF9503" w:rsidRDefault="003145F2" w14:paraId="2BD020F3" w14:textId="6718D7D8">
      <w:pPr>
        <w:shd w:val="clear" w:color="auto" w:fill="FFFFFF" w:themeFill="background1"/>
        <w:spacing w:before="45" w:after="150" w:line="312" w:lineRule="atLeast"/>
      </w:pPr>
      <w:r>
        <w:rPr>
          <w:noProof/>
        </w:rPr>
        <w:drawing>
          <wp:inline distT="0" distB="0" distL="0" distR="0" wp14:anchorId="696207C8" wp14:editId="0DB34580">
            <wp:extent cx="5731510" cy="2475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A7" w:rsidP="64BF9503" w:rsidRDefault="00F157A7" w14:paraId="18DEE758" w14:textId="77777777">
      <w:pPr>
        <w:pStyle w:val="Heading2"/>
        <w:rPr>
          <w:rFonts w:ascii="Source Sans Pro" w:hAnsi="Source Sans Pro"/>
        </w:rPr>
      </w:pPr>
    </w:p>
    <w:p w:rsidRPr="003772B2" w:rsidR="00C74BF2" w:rsidP="64BF9503" w:rsidRDefault="64BF9503" w14:paraId="5F08766D" w14:textId="1497A699">
      <w:pPr>
        <w:pStyle w:val="Heading2"/>
        <w:rPr>
          <w:rFonts w:ascii="Source Sans Pro" w:hAnsi="Source Sans Pro"/>
          <w:b w:val="0"/>
        </w:rPr>
      </w:pPr>
      <w:r w:rsidRPr="64BF9503">
        <w:rPr>
          <w:rFonts w:ascii="Source Sans Pro" w:hAnsi="Source Sans Pro"/>
        </w:rPr>
        <w:t xml:space="preserve">Media enquiries </w:t>
      </w:r>
    </w:p>
    <w:p w:rsidR="008535AA" w:rsidP="64BF9503" w:rsidRDefault="64BF9503" w14:paraId="4363D261" w14:textId="77777777">
      <w:pPr>
        <w:pStyle w:val="Heading2"/>
        <w:rPr>
          <w:rFonts w:ascii="Source Sans Pro" w:hAnsi="Source Sans Pro"/>
          <w:b w:val="0"/>
          <w:color w:val="FF0000"/>
        </w:rPr>
      </w:pPr>
      <w:r w:rsidRPr="64BF9503">
        <w:rPr>
          <w:rFonts w:ascii="Source Sans Pro" w:hAnsi="Source Sans Pro"/>
          <w:b w:val="0"/>
          <w:color w:val="FF0000"/>
        </w:rPr>
        <w:t>Kathy Hicks</w:t>
      </w:r>
    </w:p>
    <w:p w:rsidRPr="00FA5C6E" w:rsidR="00C74BF2" w:rsidP="64BF9503" w:rsidRDefault="64BF9503" w14:paraId="5F08766F" w14:textId="3D325A4E">
      <w:pPr>
        <w:pStyle w:val="Heading2"/>
        <w:rPr>
          <w:rFonts w:ascii="Source Sans Pro" w:hAnsi="Source Sans Pro"/>
          <w:b w:val="0"/>
          <w:color w:val="767171"/>
        </w:rPr>
      </w:pPr>
      <w:r w:rsidRPr="64BF9503">
        <w:rPr>
          <w:rFonts w:ascii="Source Sans Pro" w:hAnsi="Source Sans Pro"/>
          <w:b w:val="0"/>
          <w:color w:val="FF0000"/>
        </w:rPr>
        <w:t>0</w:t>
      </w:r>
      <w:r w:rsidR="003A7183">
        <w:rPr>
          <w:rFonts w:ascii="Source Sans Pro" w:hAnsi="Source Sans Pro"/>
          <w:b w:val="0"/>
          <w:color w:val="FF0000"/>
        </w:rPr>
        <w:t>3</w:t>
      </w:r>
      <w:r w:rsidRPr="64BF9503">
        <w:rPr>
          <w:rFonts w:ascii="Source Sans Pro" w:hAnsi="Source Sans Pro"/>
          <w:b w:val="0"/>
          <w:color w:val="FF0000"/>
        </w:rPr>
        <w:t xml:space="preserve"> 9</w:t>
      </w:r>
      <w:r w:rsidR="009066E0">
        <w:rPr>
          <w:rFonts w:ascii="Source Sans Pro" w:hAnsi="Source Sans Pro"/>
          <w:b w:val="0"/>
          <w:color w:val="FF0000"/>
        </w:rPr>
        <w:t>64 8351</w:t>
      </w:r>
      <w:r w:rsidRPr="64BF9503">
        <w:rPr>
          <w:rFonts w:ascii="Source Sans Pro" w:hAnsi="Source Sans Pro"/>
          <w:color w:val="FF0000"/>
        </w:rPr>
        <w:t xml:space="preserve"> </w:t>
      </w:r>
    </w:p>
    <w:p w:rsidR="00BE44DC" w:rsidRDefault="00BE44DC" w14:paraId="5F087670" w14:textId="77777777"/>
    <w:sectPr w:rsidR="00BE44DC">
      <w:sectPrChange w:author="Peter Dolan" w:date="2020-09-09T11:17:45.7330116" w:id="1123771082">
        <w:sectPr w:rsidR="00BE44DC">
          <w:pgSz w:w="11906" w:h="16838"/>
          <w:pgMar w:top="1440" w:right="1440" w:bottom="1440" w:left="1440" w:header="708" w:footer="708" w:gutter="0"/>
          <w:cols w:space="708"/>
          <w:docGrid w:linePitch="360"/>
        </w:sectPr>
      </w:sectPrChange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entury Gothic Mäori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Semibold"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5D9C"/>
    <w:multiLevelType w:val="hybridMultilevel"/>
    <w:tmpl w:val="EB8E532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F2"/>
    <w:rsid w:val="000317BA"/>
    <w:rsid w:val="000A1C1E"/>
    <w:rsid w:val="0013505E"/>
    <w:rsid w:val="0016277B"/>
    <w:rsid w:val="0019278F"/>
    <w:rsid w:val="001D1CCA"/>
    <w:rsid w:val="0020743E"/>
    <w:rsid w:val="00226D56"/>
    <w:rsid w:val="002416C8"/>
    <w:rsid w:val="00264DCA"/>
    <w:rsid w:val="002F2BB6"/>
    <w:rsid w:val="002F550A"/>
    <w:rsid w:val="003145F2"/>
    <w:rsid w:val="00321F97"/>
    <w:rsid w:val="00372041"/>
    <w:rsid w:val="003A7183"/>
    <w:rsid w:val="003B00D1"/>
    <w:rsid w:val="003B4ABD"/>
    <w:rsid w:val="003C2DC1"/>
    <w:rsid w:val="003C4F1E"/>
    <w:rsid w:val="003D6CA5"/>
    <w:rsid w:val="003F3888"/>
    <w:rsid w:val="00424E2C"/>
    <w:rsid w:val="0044352D"/>
    <w:rsid w:val="004760FC"/>
    <w:rsid w:val="00485751"/>
    <w:rsid w:val="004916E1"/>
    <w:rsid w:val="00532237"/>
    <w:rsid w:val="005E1B78"/>
    <w:rsid w:val="0062563B"/>
    <w:rsid w:val="00706CE2"/>
    <w:rsid w:val="00724C66"/>
    <w:rsid w:val="00731875"/>
    <w:rsid w:val="00731A3C"/>
    <w:rsid w:val="007A00F2"/>
    <w:rsid w:val="007F3997"/>
    <w:rsid w:val="008535AA"/>
    <w:rsid w:val="00863FBA"/>
    <w:rsid w:val="009066E0"/>
    <w:rsid w:val="00980A41"/>
    <w:rsid w:val="009D5F88"/>
    <w:rsid w:val="009F1095"/>
    <w:rsid w:val="009F6035"/>
    <w:rsid w:val="00A4126A"/>
    <w:rsid w:val="00A42229"/>
    <w:rsid w:val="00A7385F"/>
    <w:rsid w:val="00A97878"/>
    <w:rsid w:val="00B01EE2"/>
    <w:rsid w:val="00B41133"/>
    <w:rsid w:val="00BE2B7F"/>
    <w:rsid w:val="00BE44DC"/>
    <w:rsid w:val="00BE60DA"/>
    <w:rsid w:val="00C531B4"/>
    <w:rsid w:val="00C74BF2"/>
    <w:rsid w:val="00C75CE4"/>
    <w:rsid w:val="00CA45A3"/>
    <w:rsid w:val="00CC704A"/>
    <w:rsid w:val="00CD0774"/>
    <w:rsid w:val="00D26DF9"/>
    <w:rsid w:val="00DC5568"/>
    <w:rsid w:val="00E33235"/>
    <w:rsid w:val="00E451FC"/>
    <w:rsid w:val="00E64210"/>
    <w:rsid w:val="00E73529"/>
    <w:rsid w:val="00E738A1"/>
    <w:rsid w:val="00EA1078"/>
    <w:rsid w:val="00EE5546"/>
    <w:rsid w:val="00F008BA"/>
    <w:rsid w:val="00F157A7"/>
    <w:rsid w:val="00F33488"/>
    <w:rsid w:val="00F3579D"/>
    <w:rsid w:val="00F90E85"/>
    <w:rsid w:val="64BF9503"/>
    <w:rsid w:val="7745C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764A"/>
  <w15:chartTrackingRefBased/>
  <w15:docId w15:val="{1E018F35-36D0-4EB3-B879-B95948D6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4BF2"/>
  </w:style>
  <w:style w:type="paragraph" w:styleId="Heading1">
    <w:name w:val="heading 1"/>
    <w:basedOn w:val="Normal"/>
    <w:next w:val="Normal"/>
    <w:link w:val="Heading1Char"/>
    <w:uiPriority w:val="9"/>
    <w:qFormat/>
    <w:rsid w:val="00C74BF2"/>
    <w:pPr>
      <w:keepNext/>
      <w:keepLines/>
      <w:spacing w:before="240" w:after="0"/>
      <w:outlineLvl w:val="0"/>
    </w:pPr>
    <w:rPr>
      <w:rFonts w:ascii="Source Sans Pro" w:hAnsi="Source Sans Pro" w:eastAsiaTheme="majorEastAsia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BF2"/>
    <w:pPr>
      <w:outlineLvl w:val="1"/>
    </w:pPr>
    <w:rPr>
      <w:rFonts w:ascii="Century Gothic Mäori" w:hAnsi="Century Gothic Mäor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74BF2"/>
    <w:rPr>
      <w:rFonts w:ascii="Source Sans Pro" w:hAnsi="Source Sans Pro" w:eastAsiaTheme="majorEastAsia" w:cstheme="majorBidi"/>
      <w:color w:val="C45911" w:themeColor="accent2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74BF2"/>
    <w:rPr>
      <w:rFonts w:ascii="Century Gothic Mäori" w:hAnsi="Century Gothic Mäori"/>
      <w:b/>
    </w:rPr>
  </w:style>
  <w:style w:type="table" w:styleId="TableGrid">
    <w:name w:val="Table Grid"/>
    <w:basedOn w:val="TableNormal"/>
    <w:uiPriority w:val="39"/>
    <w:rsid w:val="00C74B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74BF2"/>
    <w:rPr>
      <w:color w:val="0000FF"/>
      <w:u w:val="single"/>
    </w:rPr>
  </w:style>
  <w:style w:type="paragraph" w:styleId="Tabletext" w:customStyle="1">
    <w:name w:val="Table text"/>
    <w:basedOn w:val="NoSpacing"/>
    <w:link w:val="TabletextChar"/>
    <w:qFormat/>
    <w:rsid w:val="00C74BF2"/>
    <w:pPr>
      <w:tabs>
        <w:tab w:val="left" w:pos="1247"/>
      </w:tabs>
      <w:spacing w:after="120"/>
    </w:pPr>
    <w:rPr>
      <w:rFonts w:ascii="Source Sans Pro" w:hAnsi="Source Sans Pro" w:eastAsia="MS Mincho" w:cs="Times New Roman"/>
      <w:sz w:val="19"/>
      <w:szCs w:val="24"/>
    </w:rPr>
  </w:style>
  <w:style w:type="character" w:styleId="TabletextChar" w:customStyle="1">
    <w:name w:val="Table text Char"/>
    <w:basedOn w:val="DefaultParagraphFont"/>
    <w:link w:val="Tabletext"/>
    <w:rsid w:val="00C74BF2"/>
    <w:rPr>
      <w:rFonts w:ascii="Source Sans Pro" w:hAnsi="Source Sans Pro" w:eastAsia="MS Mincho" w:cs="Times New Roman"/>
      <w:sz w:val="19"/>
      <w:szCs w:val="24"/>
    </w:rPr>
  </w:style>
  <w:style w:type="paragraph" w:styleId="NormalWeb">
    <w:name w:val="Normal (Web)"/>
    <w:basedOn w:val="Normal"/>
    <w:uiPriority w:val="99"/>
    <w:unhideWhenUsed/>
    <w:rsid w:val="00C74BF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NZ"/>
    </w:rPr>
  </w:style>
  <w:style w:type="paragraph" w:styleId="NoSpacing">
    <w:name w:val="No Spacing"/>
    <w:uiPriority w:val="1"/>
    <w:qFormat/>
    <w:rsid w:val="00C74B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D077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5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50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F55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50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F55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Yuvraj</dc:creator>
  <keywords/>
  <dc:description/>
  <lastModifiedBy>Peter Dolan</lastModifiedBy>
  <revision>77</revision>
  <lastPrinted>2020-09-07T02:18:00.0000000Z</lastPrinted>
  <dcterms:created xsi:type="dcterms:W3CDTF">2020-09-03T20:30:00.0000000Z</dcterms:created>
  <dcterms:modified xsi:type="dcterms:W3CDTF">2020-09-08T23:17:46.3424012Z</dcterms:modified>
</coreProperties>
</file>